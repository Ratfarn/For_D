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30D" w:rsidRDefault="00334ACC">
      <w:r>
        <w:t>2ИСиП-719</w:t>
      </w:r>
    </w:p>
    <w:p w:rsidR="00334ACC" w:rsidRDefault="00334ACC">
      <w:r>
        <w:t>Лабораторная 2</w:t>
      </w:r>
    </w:p>
    <w:p w:rsidR="00334ACC" w:rsidRPr="00BD37B5" w:rsidRDefault="00334ACC">
      <w:r>
        <w:t>Выполнили</w:t>
      </w:r>
      <w:r w:rsidR="00121551">
        <w:t xml:space="preserve">: </w:t>
      </w:r>
      <w:ins w:id="0" w:author="kbstudent internet access" w:date="2020-10-26T16:10:00Z">
        <w:r w:rsidR="00121551">
          <w:t>Ефимов Ростислав</w:t>
        </w:r>
      </w:ins>
      <w:bookmarkStart w:id="1" w:name="_GoBack"/>
      <w:bookmarkEnd w:id="1"/>
    </w:p>
    <w:p w:rsidR="007F5E8C" w:rsidRPr="0023566F" w:rsidRDefault="007F5E8C"/>
    <w:p w:rsidR="007F5E8C" w:rsidRPr="0023566F" w:rsidRDefault="007F5E8C"/>
    <w:p w:rsidR="007F5E8C" w:rsidRPr="0023566F" w:rsidRDefault="007F5E8C"/>
    <w:p w:rsidR="007F5E8C" w:rsidRPr="007F5E8C" w:rsidRDefault="007F5E8C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L2.1 Файл </w:t>
      </w:r>
      <w:proofErr w:type="spellStart"/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эксель</w:t>
      </w:r>
      <w:proofErr w:type="spellEnd"/>
    </w:p>
    <w:p w:rsidR="007F5E8C" w:rsidRPr="007F5E8C" w:rsidRDefault="007F5E8C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В нем </w:t>
      </w:r>
      <w:r w:rsidR="00334ACC"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нарисовать</w:t>
      </w: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закрашенными квадратиками Ваш </w:t>
      </w:r>
      <w:r w:rsidR="00334ACC"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авторски</w:t>
      </w:r>
      <w:r w:rsidR="00334ACC" w:rsidRPr="007F5E8C">
        <w:rPr>
          <w:rFonts w:ascii="yandex-sans" w:eastAsia="Times New Roman" w:hAnsi="yandex-sans" w:cs="Times New Roman" w:hint="eastAsia"/>
          <w:color w:val="000000"/>
          <w:sz w:val="23"/>
          <w:szCs w:val="23"/>
          <w:lang w:eastAsia="ru-RU"/>
        </w:rPr>
        <w:t>й</w:t>
      </w: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рисунок (8 на 16 клеток).</w:t>
      </w:r>
    </w:p>
    <w:p w:rsidR="007F5E8C" w:rsidRPr="007F5E8C" w:rsidRDefault="00584A5B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Например, перчик</w:t>
      </w:r>
      <w:r w:rsidR="007F5E8C"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... Домик уже занят.</w:t>
      </w:r>
    </w:p>
    <w:p w:rsidR="007F5E8C" w:rsidRPr="007F5E8C" w:rsidRDefault="007F5E8C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L2.2 </w:t>
      </w:r>
      <w:r w:rsidR="00334ACC"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Привести</w:t>
      </w: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бинарные коды домика в </w:t>
      </w:r>
      <w:r w:rsidR="00334ACC"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шестнадцатеричны</w:t>
      </w:r>
      <w:r w:rsidR="00334ACC" w:rsidRPr="007F5E8C">
        <w:rPr>
          <w:rFonts w:ascii="yandex-sans" w:eastAsia="Times New Roman" w:hAnsi="yandex-sans" w:cs="Times New Roman" w:hint="eastAsia"/>
          <w:color w:val="000000"/>
          <w:sz w:val="23"/>
          <w:szCs w:val="23"/>
          <w:lang w:eastAsia="ru-RU"/>
        </w:rPr>
        <w:t>е</w:t>
      </w: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коды.</w:t>
      </w:r>
    </w:p>
    <w:p w:rsidR="007F5E8C" w:rsidRPr="007F5E8C" w:rsidRDefault="007F5E8C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L2.3 Нарисовать ваш домик в портах</w:t>
      </w:r>
    </w:p>
    <w:p w:rsidR="007F5E8C" w:rsidRPr="007F5E8C" w:rsidRDefault="007F5E8C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L2.4 При помощи бесконечного цикла заставить летать</w:t>
      </w:r>
      <w:r w:rsidR="00584A5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с права на лево.</w:t>
      </w: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</w:p>
    <w:p w:rsidR="007F5E8C" w:rsidRPr="007F5E8C" w:rsidRDefault="007F5E8C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L2.5 Выучить все команды которые использовали (до уровня более или менее, суметь воспроизводить).</w:t>
      </w:r>
    </w:p>
    <w:p w:rsidR="007F5E8C" w:rsidRDefault="007F5E8C"/>
    <w:p w:rsidR="007F5E8C" w:rsidRDefault="007F5E8C"/>
    <w:p w:rsidR="007F5E8C" w:rsidRDefault="007F5E8C">
      <w:proofErr w:type="gramStart"/>
      <w:r>
        <w:t>Решение :</w:t>
      </w:r>
      <w:proofErr w:type="gramEnd"/>
      <w:r>
        <w:t xml:space="preserve"> </w:t>
      </w:r>
    </w:p>
    <w:p w:rsidR="007F5E8C" w:rsidRPr="00357363" w:rsidRDefault="007F5E8C" w:rsidP="00357363">
      <w:r>
        <w:t>Я заставил двигаться рисунок к</w:t>
      </w:r>
      <w:r w:rsidR="0078372E">
        <w:t>ак у</w:t>
      </w:r>
      <w:r>
        <w:t xml:space="preserve">казано в задании с помощью команд </w:t>
      </w:r>
      <w:r>
        <w:rPr>
          <w:lang w:val="en-US"/>
        </w:rPr>
        <w:t>system</w:t>
      </w:r>
      <w:r w:rsidRPr="007F5E8C">
        <w:t xml:space="preserve"> </w:t>
      </w:r>
      <w:proofErr w:type="gramStart"/>
      <w:r w:rsidR="006B1F1C">
        <w:rPr>
          <w:lang w:val="en-US"/>
        </w:rPr>
        <w:t>c</w:t>
      </w:r>
      <w:r w:rsidR="006B1F1C" w:rsidRPr="006B1F1C">
        <w:t>,</w:t>
      </w:r>
      <w:r w:rsidR="006B1F1C">
        <w:rPr>
          <w:lang w:val="en-US"/>
        </w:rPr>
        <w:t>d</w:t>
      </w:r>
      <w:proofErr w:type="gramEnd"/>
      <w:r w:rsidR="006B1F1C" w:rsidRPr="006B1F1C">
        <w:t>,3,6</w:t>
      </w:r>
    </w:p>
    <w:p w:rsidR="00584A5B" w:rsidRPr="00584A5B" w:rsidRDefault="00357363">
      <w:r>
        <w:rPr>
          <w:noProof/>
          <w:lang w:eastAsia="ru-RU"/>
        </w:rPr>
        <w:drawing>
          <wp:inline distT="0" distB="0" distL="0" distR="0" wp14:anchorId="5F5C898C" wp14:editId="3B765123">
            <wp:extent cx="1510026" cy="345919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1569" cy="350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A5B" w:rsidRPr="00584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bstudent internet access">
    <w15:presenceInfo w15:providerId="AD" w15:userId="S-1-5-21-253769567-97405767-927750060-74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04"/>
    <w:rsid w:val="000B0E1C"/>
    <w:rsid w:val="00117424"/>
    <w:rsid w:val="00121551"/>
    <w:rsid w:val="00207B04"/>
    <w:rsid w:val="0023566F"/>
    <w:rsid w:val="00334ACC"/>
    <w:rsid w:val="00357363"/>
    <w:rsid w:val="0045630D"/>
    <w:rsid w:val="00584A5B"/>
    <w:rsid w:val="006B1F1C"/>
    <w:rsid w:val="0078372E"/>
    <w:rsid w:val="007F5E8C"/>
    <w:rsid w:val="00BD37B5"/>
    <w:rsid w:val="00D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40EC2-1B09-4DC3-BEB4-8B0FB718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7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2020-10-26T13:11:00Z</dcterms:created>
  <dcterms:modified xsi:type="dcterms:W3CDTF">2020-10-26T13:11:00Z</dcterms:modified>
</cp:coreProperties>
</file>